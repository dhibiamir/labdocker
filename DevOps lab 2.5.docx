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6C71C" w14:textId="6FD8409A" w:rsidR="00C64037" w:rsidRPr="00463575" w:rsidRDefault="00C64037" w:rsidP="00C64037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</w:pPr>
      <w:r w:rsidRPr="0046357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 xml:space="preserve">Exercise </w:t>
      </w:r>
      <w:r w:rsidR="007A0B0A" w:rsidRPr="0046357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>2.5</w:t>
      </w:r>
      <w:r w:rsidR="00CB19DA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>:</w:t>
      </w:r>
      <w:r w:rsidRPr="0046357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 xml:space="preserve"> Docker </w:t>
      </w:r>
      <w:r w:rsidR="0046357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>N</w:t>
      </w:r>
      <w:r w:rsidRPr="00463575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en-IN"/>
        </w:rPr>
        <w:t>etworking</w:t>
      </w:r>
    </w:p>
    <w:p w14:paraId="2F116686" w14:textId="5633581E" w:rsidR="00C64037" w:rsidRPr="00463575" w:rsidRDefault="00C64037" w:rsidP="00C6403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We will use </w:t>
      </w:r>
      <w:r w:rsid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D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ocker networking</w:t>
      </w:r>
      <w:r w:rsid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,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and see how it </w:t>
      </w:r>
      <w:r w:rsidRPr="00463575">
        <w:rPr>
          <w:rFonts w:ascii="Segoe UI" w:eastAsia="Times New Roman" w:hAnsi="Segoe UI" w:cs="Segoe UI"/>
          <w:noProof/>
          <w:color w:val="333333"/>
          <w:sz w:val="24"/>
          <w:szCs w:val="24"/>
          <w:lang w:val="en-US" w:eastAsia="en-IN"/>
        </w:rPr>
        <w:t>is configured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in a container.</w:t>
      </w:r>
    </w:p>
    <w:p w14:paraId="4996E4FE" w14:textId="77777777" w:rsidR="00C64037" w:rsidRPr="00463575" w:rsidRDefault="00C64037" w:rsidP="00C6403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4635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1</w:t>
      </w:r>
    </w:p>
    <w:p w14:paraId="3CDBB499" w14:textId="77777777" w:rsidR="00C64037" w:rsidRPr="00463575" w:rsidRDefault="00C64037" w:rsidP="00C6403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Connect to the Google Compute Engine virtual machine.</w:t>
      </w:r>
    </w:p>
    <w:p w14:paraId="53AC20A1" w14:textId="77777777" w:rsidR="00C64037" w:rsidRPr="00463575" w:rsidRDefault="00C64037" w:rsidP="00C6403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You will need two SSH sessions for this exercise.</w:t>
      </w:r>
    </w:p>
    <w:p w14:paraId="0D6CB288" w14:textId="77777777" w:rsidR="00D24CA1" w:rsidRPr="00463575" w:rsidRDefault="00D24CA1" w:rsidP="00C6403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cd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proofErr w:type="spellStart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git</w:t>
      </w:r>
      <w:proofErr w:type="spellEnd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clone https://github.com/simplilearn-devops/devops-lesson-2</w:t>
      </w:r>
    </w:p>
    <w:p w14:paraId="1E09D06B" w14:textId="77777777" w:rsidR="00C64037" w:rsidRDefault="00C64037" w:rsidP="00C64037">
      <w:pPr>
        <w:spacing w:before="360" w:after="240" w:line="240" w:lineRule="auto"/>
        <w:outlineLvl w:val="2"/>
        <w:rPr>
          <w:ins w:id="0" w:author="Utilisateur de Microsoft Office" w:date="2018-02-06T11:40:00Z"/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4635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2</w:t>
      </w:r>
    </w:p>
    <w:p w14:paraId="67963AA3" w14:textId="77777777" w:rsidR="009710E3" w:rsidRPr="00463575" w:rsidRDefault="009710E3" w:rsidP="00C6403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</w:p>
    <w:p w14:paraId="798D5782" w14:textId="77777777" w:rsidR="00C64037" w:rsidRPr="00463575" w:rsidRDefault="00C64037" w:rsidP="00C64037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</w:pP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Change to the exercise directory.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cd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proofErr w:type="spellStart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cd</w:t>
      </w:r>
      <w:proofErr w:type="spellEnd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devops-lesson-</w:t>
      </w:r>
      <w:r w:rsidR="007A0B0A"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2</w:t>
      </w:r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/lab-</w:t>
      </w:r>
      <w:r w:rsidR="007A0B0A"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2.5</w:t>
      </w:r>
    </w:p>
    <w:p w14:paraId="3E6310BC" w14:textId="77777777" w:rsidR="007A0B0A" w:rsidRPr="00463575" w:rsidRDefault="007A0B0A" w:rsidP="00C640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</w:p>
    <w:p w14:paraId="7985D589" w14:textId="0AC860A0" w:rsidR="00C64037" w:rsidRPr="00463575" w:rsidRDefault="00C64037" w:rsidP="00C640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Create a Centos Docker container and install net</w:t>
      </w:r>
      <w:r w:rsidR="00CB19DA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tools.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proofErr w:type="spellStart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</w:t>
      </w:r>
      <w:proofErr w:type="spellEnd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run -it --name centos </w:t>
      </w:r>
      <w:proofErr w:type="spellStart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centos</w:t>
      </w:r>
      <w:proofErr w:type="spellEnd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/bin/bash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yum install -y net-tools</w:t>
      </w:r>
    </w:p>
    <w:p w14:paraId="1E5DCF6C" w14:textId="77777777" w:rsidR="00C64037" w:rsidRPr="00463575" w:rsidRDefault="00C64037" w:rsidP="00C640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Check the IP address and hostname.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463575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ifconfig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cat /</w:t>
      </w:r>
      <w:proofErr w:type="spellStart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etc</w:t>
      </w:r>
      <w:proofErr w:type="spellEnd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/hosts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hostname</w:t>
      </w:r>
    </w:p>
    <w:p w14:paraId="0FEB3662" w14:textId="77777777" w:rsidR="00C64037" w:rsidRPr="00463575" w:rsidRDefault="00C64037" w:rsidP="00C6403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Exit the container using control-D.</w:t>
      </w:r>
    </w:p>
    <w:p w14:paraId="4D920067" w14:textId="77777777" w:rsidR="00C64037" w:rsidRPr="00463575" w:rsidRDefault="00C64037" w:rsidP="00C640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Commit the container to an image.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proofErr w:type="spellStart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</w:t>
      </w:r>
      <w:proofErr w:type="spellEnd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commit centos centos-net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proofErr w:type="spellStart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</w:t>
      </w:r>
      <w:proofErr w:type="spellEnd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images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proofErr w:type="spellStart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</w:t>
      </w:r>
      <w:proofErr w:type="spellEnd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</w:t>
      </w:r>
      <w:proofErr w:type="spellStart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rm</w:t>
      </w:r>
      <w:proofErr w:type="spellEnd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centos</w:t>
      </w:r>
    </w:p>
    <w:p w14:paraId="75264F19" w14:textId="77777777" w:rsidR="00C64037" w:rsidRPr="00463575" w:rsidRDefault="00C64037" w:rsidP="00C6403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4635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t>Step 3</w:t>
      </w:r>
    </w:p>
    <w:p w14:paraId="59B5708F" w14:textId="77777777" w:rsidR="00C64037" w:rsidRPr="00463575" w:rsidRDefault="00C64037" w:rsidP="00C640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Create a bridge network and find its IP range.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proofErr w:type="spellStart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</w:t>
      </w:r>
      <w:proofErr w:type="spellEnd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network create </w:t>
      </w:r>
      <w:r w:rsidRPr="00463575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exnet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proofErr w:type="spellStart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</w:t>
      </w:r>
      <w:proofErr w:type="spellEnd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network </w:t>
      </w:r>
      <w:r w:rsidRPr="00463575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ls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proofErr w:type="spellStart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</w:t>
      </w:r>
      <w:proofErr w:type="spellEnd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network inspect </w:t>
      </w:r>
      <w:r w:rsidRPr="00463575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exnet</w:t>
      </w:r>
    </w:p>
    <w:p w14:paraId="20AC0F2B" w14:textId="77777777" w:rsidR="00C64037" w:rsidRPr="00463575" w:rsidRDefault="00C64037" w:rsidP="00C640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Run the centos container with the new network.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proofErr w:type="spellStart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</w:t>
      </w:r>
      <w:proofErr w:type="spellEnd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run -it --</w:t>
      </w:r>
      <w:proofErr w:type="spellStart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rm</w:t>
      </w:r>
      <w:proofErr w:type="spellEnd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--network </w:t>
      </w:r>
      <w:r w:rsidRPr="00463575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exnet</w:t>
      </w:r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centos-net /bin/bash</w:t>
      </w:r>
    </w:p>
    <w:p w14:paraId="03CEA9B5" w14:textId="77777777" w:rsidR="00C64037" w:rsidRPr="00463575" w:rsidRDefault="00C64037" w:rsidP="00C640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Check the IP address and hostname.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463575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ifconfig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cat /</w:t>
      </w:r>
      <w:proofErr w:type="spellStart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etc</w:t>
      </w:r>
      <w:proofErr w:type="spellEnd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/hosts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hostname</w:t>
      </w:r>
    </w:p>
    <w:p w14:paraId="2A514A5D" w14:textId="77777777" w:rsidR="00C64037" w:rsidRPr="00463575" w:rsidRDefault="00C64037" w:rsidP="00C6403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Exit the container with control-D.</w:t>
      </w:r>
    </w:p>
    <w:p w14:paraId="0B9EA1D0" w14:textId="77777777" w:rsidR="00C64037" w:rsidRPr="00463575" w:rsidRDefault="00C64037" w:rsidP="00C6403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</w:pPr>
      <w:r w:rsidRPr="00463575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 w:eastAsia="en-IN"/>
        </w:rPr>
        <w:lastRenderedPageBreak/>
        <w:t>Step 4</w:t>
      </w:r>
    </w:p>
    <w:p w14:paraId="5FB25BBD" w14:textId="77777777" w:rsidR="00C64037" w:rsidRPr="00463575" w:rsidRDefault="00C64037" w:rsidP="00C640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Start a new container using the default network.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proofErr w:type="spellStart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</w:t>
      </w:r>
      <w:proofErr w:type="spellEnd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run -it --</w:t>
      </w:r>
      <w:proofErr w:type="spellStart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rm</w:t>
      </w:r>
      <w:proofErr w:type="spellEnd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--name centos centos-net /bin/bash</w:t>
      </w:r>
    </w:p>
    <w:p w14:paraId="58763DD2" w14:textId="77777777" w:rsidR="00C64037" w:rsidRPr="00463575" w:rsidRDefault="00C64037" w:rsidP="00C640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Check the IP address and hostname.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463575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ifconfig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cat /</w:t>
      </w:r>
      <w:proofErr w:type="spellStart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etc</w:t>
      </w:r>
      <w:proofErr w:type="spellEnd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/hosts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hostname</w:t>
      </w:r>
    </w:p>
    <w:p w14:paraId="4B2E8B2A" w14:textId="77777777" w:rsidR="00C64037" w:rsidRPr="00463575" w:rsidRDefault="00C64037" w:rsidP="00C640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From the second SSH </w:t>
      </w:r>
      <w:r w:rsidRPr="00FC2C35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val="en-US" w:eastAsia="en-IN"/>
        </w:rPr>
        <w:t>window</w:t>
      </w:r>
      <w:del w:id="1" w:author="Seema Kunchur" w:date="2017-09-12T11:10:00Z">
        <w:r w:rsidRPr="00FC2C35" w:rsidDel="003E765B">
          <w:rPr>
            <w:rFonts w:ascii="Segoe UI" w:eastAsia="Times New Roman" w:hAnsi="Segoe UI" w:cs="Segoe UI"/>
            <w:color w:val="333333"/>
            <w:sz w:val="24"/>
            <w:szCs w:val="24"/>
            <w:highlight w:val="yellow"/>
            <w:lang w:val="en-US" w:eastAsia="en-IN"/>
          </w:rPr>
          <w:delText>s</w:delText>
        </w:r>
      </w:del>
      <w:r w:rsid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,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connect the network to the container.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proofErr w:type="spellStart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</w:t>
      </w:r>
      <w:proofErr w:type="spellEnd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network connect </w:t>
      </w:r>
      <w:r w:rsidRPr="00463575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exnet</w:t>
      </w:r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cen</w:t>
      </w:r>
      <w:bookmarkStart w:id="2" w:name="_GoBack"/>
      <w:bookmarkEnd w:id="2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tos</w:t>
      </w:r>
    </w:p>
    <w:p w14:paraId="539D96FC" w14:textId="77777777" w:rsidR="00C64037" w:rsidRPr="00463575" w:rsidRDefault="00C64037" w:rsidP="00C640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Go back to the running container</w:t>
      </w:r>
      <w:r w:rsid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,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and see that it now has two IP addresses.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F9025D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ifconfig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cat /</w:t>
      </w:r>
      <w:proofErr w:type="spellStart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etc</w:t>
      </w:r>
      <w:proofErr w:type="spellEnd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/hosts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hostname</w:t>
      </w:r>
    </w:p>
    <w:p w14:paraId="5FB61B62" w14:textId="77777777" w:rsidR="00C64037" w:rsidRPr="00463575" w:rsidRDefault="00C64037" w:rsidP="00C640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Go to the second SSH window and disconnect the network.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proofErr w:type="spellStart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docker</w:t>
      </w:r>
      <w:proofErr w:type="spellEnd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network disconnect </w:t>
      </w:r>
      <w:r w:rsidRPr="00F9025D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exnet</w:t>
      </w:r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 xml:space="preserve"> centos</w:t>
      </w:r>
    </w:p>
    <w:p w14:paraId="684576A2" w14:textId="77777777" w:rsidR="00C64037" w:rsidRPr="00463575" w:rsidRDefault="00C64037" w:rsidP="00C640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Go back to the running container</w:t>
      </w:r>
      <w:r w:rsid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,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 xml:space="preserve"> and see that it now has one IP address.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F9025D">
        <w:rPr>
          <w:rFonts w:ascii="Consolas" w:eastAsia="Times New Roman" w:hAnsi="Consolas" w:cs="Courier New"/>
          <w:noProof/>
          <w:color w:val="333333"/>
          <w:sz w:val="20"/>
          <w:szCs w:val="20"/>
          <w:lang w:val="en-US" w:eastAsia="en-IN"/>
        </w:rPr>
        <w:t>ifconfig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cat /</w:t>
      </w:r>
      <w:proofErr w:type="spellStart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etc</w:t>
      </w:r>
      <w:proofErr w:type="spellEnd"/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/hosts</w:t>
      </w: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br/>
      </w:r>
      <w:r w:rsidRPr="00463575">
        <w:rPr>
          <w:rFonts w:ascii="Consolas" w:eastAsia="Times New Roman" w:hAnsi="Consolas" w:cs="Courier New"/>
          <w:color w:val="333333"/>
          <w:sz w:val="20"/>
          <w:szCs w:val="20"/>
          <w:lang w:val="en-US" w:eastAsia="en-IN"/>
        </w:rPr>
        <w:t>hostname</w:t>
      </w:r>
    </w:p>
    <w:p w14:paraId="4BE5249B" w14:textId="77777777" w:rsidR="00C64037" w:rsidRPr="00463575" w:rsidRDefault="00C64037" w:rsidP="00C64037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</w:pPr>
      <w:r w:rsidRPr="00463575">
        <w:rPr>
          <w:rFonts w:ascii="Segoe UI" w:eastAsia="Times New Roman" w:hAnsi="Segoe UI" w:cs="Segoe UI"/>
          <w:color w:val="333333"/>
          <w:sz w:val="24"/>
          <w:szCs w:val="24"/>
          <w:lang w:val="en-US" w:eastAsia="en-IN"/>
        </w:rPr>
        <w:t>Exit the container with control-D.</w:t>
      </w:r>
    </w:p>
    <w:p w14:paraId="30BA1C89" w14:textId="77777777" w:rsidR="009031B6" w:rsidRPr="00463575" w:rsidRDefault="001935D7">
      <w:pPr>
        <w:rPr>
          <w:lang w:val="en-US"/>
        </w:rPr>
      </w:pPr>
    </w:p>
    <w:sectPr w:rsidR="009031B6" w:rsidRPr="00463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tilisateur de Microsoft Office">
    <w15:presenceInfo w15:providerId="None" w15:userId="Utilisateur de Microsoft Office"/>
  </w15:person>
  <w15:person w15:author="Seema Kunchur">
    <w15:presenceInfo w15:providerId="AD" w15:userId="S-1-5-21-344113424-1144375074-249258821-70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0MzI1MDQxMLU0tTBX0lEKTi0uzszPAykwrgUANy1mhCwAAAA="/>
  </w:docVars>
  <w:rsids>
    <w:rsidRoot w:val="00C64037"/>
    <w:rsid w:val="001935D7"/>
    <w:rsid w:val="003E765B"/>
    <w:rsid w:val="00463575"/>
    <w:rsid w:val="00557C0E"/>
    <w:rsid w:val="007A0B0A"/>
    <w:rsid w:val="009710E3"/>
    <w:rsid w:val="00C64037"/>
    <w:rsid w:val="00CB19DA"/>
    <w:rsid w:val="00D24CA1"/>
    <w:rsid w:val="00EA47D0"/>
    <w:rsid w:val="00F6024B"/>
    <w:rsid w:val="00F9025D"/>
    <w:rsid w:val="00FC1B82"/>
    <w:rsid w:val="00FC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F3E21"/>
  <w15:chartTrackingRefBased/>
  <w15:docId w15:val="{6A0A2861-1DA2-4376-A88E-E7C34C8F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64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Titre3">
    <w:name w:val="heading 3"/>
    <w:basedOn w:val="Normal"/>
    <w:link w:val="Titre3Car"/>
    <w:uiPriority w:val="9"/>
    <w:qFormat/>
    <w:rsid w:val="00C640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403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Titre3Car">
    <w:name w:val="Titre 3 Car"/>
    <w:basedOn w:val="Policepardfaut"/>
    <w:link w:val="Titre3"/>
    <w:uiPriority w:val="9"/>
    <w:rsid w:val="00C640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CodeHTML">
    <w:name w:val="HTML Code"/>
    <w:basedOn w:val="Policepardfaut"/>
    <w:uiPriority w:val="99"/>
    <w:semiHidden/>
    <w:unhideWhenUsed/>
    <w:rsid w:val="00C64037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3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3575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B19D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B19D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B19D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B19D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B19DA"/>
    <w:rPr>
      <w:b/>
      <w:bCs/>
      <w:sz w:val="20"/>
      <w:szCs w:val="20"/>
    </w:rPr>
  </w:style>
  <w:style w:type="paragraph" w:styleId="Pardeliste">
    <w:name w:val="List Paragraph"/>
    <w:basedOn w:val="Normal"/>
    <w:uiPriority w:val="34"/>
    <w:qFormat/>
    <w:rsid w:val="003E7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2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254</Words>
  <Characters>1398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Dhirendra Palla</dc:creator>
  <cp:keywords/>
  <dc:description/>
  <cp:lastModifiedBy>Utilisateur de Microsoft Office</cp:lastModifiedBy>
  <cp:revision>9</cp:revision>
  <dcterms:created xsi:type="dcterms:W3CDTF">2017-02-16T06:19:00Z</dcterms:created>
  <dcterms:modified xsi:type="dcterms:W3CDTF">2018-02-06T10:50:00Z</dcterms:modified>
</cp:coreProperties>
</file>